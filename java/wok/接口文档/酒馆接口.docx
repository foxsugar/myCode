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287" w:rsidRDefault="002F00A0" w:rsidP="002F00A0">
      <w:pPr>
        <w:pStyle w:val="a3"/>
      </w:pPr>
      <w:r>
        <w:rPr>
          <w:rFonts w:hint="eastAsia"/>
        </w:rPr>
        <w:t>武将接口文档</w:t>
      </w:r>
    </w:p>
    <w:p w:rsidR="002F00A0" w:rsidRDefault="002F00A0" w:rsidP="002F00A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接口文件：</w:t>
      </w:r>
      <w:r w:rsidRPr="002F00A0">
        <w:t>heroData.js</w:t>
      </w:r>
    </w:p>
    <w:p w:rsidR="002F00A0" w:rsidRDefault="002F00A0" w:rsidP="002F00A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接口函数：</w:t>
      </w:r>
    </w:p>
    <w:p w:rsidR="002F00A0" w:rsidRDefault="009F2CBF" w:rsidP="002F00A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进入酒馆</w:t>
      </w:r>
    </w:p>
    <w:p w:rsidR="002F00A0" w:rsidRDefault="002F00A0" w:rsidP="002F00A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进入酒馆调用的接口：</w:t>
      </w:r>
    </w:p>
    <w:p w:rsidR="002F00A0" w:rsidRDefault="002F00A0" w:rsidP="002F00A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接口函数：</w:t>
      </w:r>
      <w:proofErr w:type="spellStart"/>
      <w:r w:rsidRPr="002F00A0">
        <w:t>getTavernInfo</w:t>
      </w:r>
      <w:proofErr w:type="spellEnd"/>
      <w:r w:rsidRPr="002F00A0">
        <w:t>(</w:t>
      </w:r>
      <w:proofErr w:type="spellStart"/>
      <w:r w:rsidRPr="002F00A0">
        <w:t>callBack</w:t>
      </w:r>
      <w:proofErr w:type="spellEnd"/>
      <w:r w:rsidRPr="002F00A0">
        <w:t>)</w:t>
      </w:r>
    </w:p>
    <w:p w:rsidR="007C2A5E" w:rsidRDefault="002F00A0" w:rsidP="00C4695A">
      <w:pPr>
        <w:pStyle w:val="HTML"/>
        <w:numPr>
          <w:ilvl w:val="0"/>
          <w:numId w:val="3"/>
        </w:numPr>
      </w:pPr>
      <w:r>
        <w:rPr>
          <w:rFonts w:hint="eastAsia"/>
        </w:rPr>
        <w:t>返回数据：</w:t>
      </w:r>
      <w:r w:rsidRPr="002F00A0">
        <w:t>"</w:t>
      </w:r>
      <w:r w:rsidRPr="002F00A0">
        <w:rPr>
          <w:b/>
          <w:color w:val="FF0000"/>
        </w:rPr>
        <w:t>remainTime</w:t>
      </w:r>
      <w:r w:rsidRPr="002F00A0">
        <w:t>":99,"</w:t>
      </w:r>
      <w:r w:rsidRPr="002F00A0">
        <w:rPr>
          <w:b/>
          <w:color w:val="FF0000"/>
        </w:rPr>
        <w:t>userHero</w:t>
      </w:r>
      <w:r w:rsidRPr="002F00A0">
        <w:t>":[{"</w:t>
      </w:r>
      <w:r w:rsidR="007C2A5E">
        <w:t>{"</w:t>
      </w:r>
      <w:proofErr w:type="spellStart"/>
      <w:r w:rsidR="007C2A5E" w:rsidRPr="007C2A5E">
        <w:rPr>
          <w:b/>
        </w:rPr>
        <w:t>heroName</w:t>
      </w:r>
      <w:proofErr w:type="spellEnd"/>
      <w:r w:rsidR="007C2A5E">
        <w:t>":"</w:t>
      </w:r>
      <w:proofErr w:type="gramStart"/>
      <w:r w:rsidR="007C2A5E">
        <w:t>莘</w:t>
      </w:r>
      <w:proofErr w:type="gramEnd"/>
      <w:r w:rsidR="007C2A5E">
        <w:t>惊云","</w:t>
      </w:r>
      <w:r w:rsidR="007C2A5E" w:rsidRPr="007C2A5E">
        <w:rPr>
          <w:b/>
        </w:rPr>
        <w:t>heroIcon</w:t>
      </w:r>
      <w:r w:rsidR="007C2A5E">
        <w:t>":null,"</w:t>
      </w:r>
      <w:r w:rsidR="007C2A5E" w:rsidRPr="007C2A5E">
        <w:rPr>
          <w:b/>
        </w:rPr>
        <w:t>gender</w:t>
      </w:r>
      <w:r w:rsidR="007C2A5E">
        <w:t>":1,"</w:t>
      </w:r>
      <w:r w:rsidR="007C2A5E" w:rsidRPr="007C2A5E">
        <w:rPr>
          <w:b/>
        </w:rPr>
        <w:t>heroForce</w:t>
      </w:r>
      <w:r w:rsidR="007C2A5E">
        <w:t>":10,"</w:t>
      </w:r>
      <w:r w:rsidR="007C2A5E" w:rsidRPr="007C2A5E">
        <w:rPr>
          <w:b/>
        </w:rPr>
        <w:t>intelligence</w:t>
      </w:r>
      <w:r w:rsidR="007C2A5E">
        <w:t>":6,"</w:t>
      </w:r>
      <w:r w:rsidR="007C2A5E" w:rsidRPr="007C2A5E">
        <w:rPr>
          <w:b/>
        </w:rPr>
        <w:t>stamina</w:t>
      </w:r>
      <w:r w:rsidR="007C2A5E">
        <w:t>":13,"</w:t>
      </w:r>
      <w:r w:rsidR="007C2A5E" w:rsidRPr="007C2A5E">
        <w:rPr>
          <w:b/>
        </w:rPr>
        <w:t>agility</w:t>
      </w:r>
      <w:r w:rsidR="007C2A5E">
        <w:t>":4,"</w:t>
      </w:r>
      <w:r w:rsidR="007C2A5E" w:rsidRPr="007C2A5E">
        <w:rPr>
          <w:b/>
        </w:rPr>
        <w:t>forceAdd</w:t>
      </w:r>
      <w:r w:rsidR="007C2A5E">
        <w:t>":0,"</w:t>
      </w:r>
      <w:r w:rsidR="007C2A5E" w:rsidRPr="007C2A5E">
        <w:rPr>
          <w:b/>
        </w:rPr>
        <w:t>intelligenceAdd</w:t>
      </w:r>
      <w:r w:rsidR="007C2A5E">
        <w:t>":0,"</w:t>
      </w:r>
      <w:r w:rsidR="007C2A5E" w:rsidRPr="007C2A5E">
        <w:rPr>
          <w:b/>
        </w:rPr>
        <w:t>staminaAdd</w:t>
      </w:r>
      <w:r w:rsidR="007C2A5E">
        <w:t>":0,"</w:t>
      </w:r>
      <w:bookmarkStart w:id="0" w:name="OLE_LINK1"/>
      <w:bookmarkStart w:id="1" w:name="OLE_LINK2"/>
      <w:r w:rsidR="007C2A5E" w:rsidRPr="007C2A5E">
        <w:rPr>
          <w:b/>
        </w:rPr>
        <w:t>agilityAdd</w:t>
      </w:r>
      <w:bookmarkEnd w:id="0"/>
      <w:bookmarkEnd w:id="1"/>
      <w:r w:rsidR="007C2A5E">
        <w:t>":0,"</w:t>
      </w:r>
      <w:r w:rsidR="007C2A5E" w:rsidRPr="007C2A5E">
        <w:rPr>
          <w:b/>
        </w:rPr>
        <w:t>attack</w:t>
      </w:r>
      <w:r w:rsidR="007C2A5E">
        <w:t>":40,"</w:t>
      </w:r>
      <w:r w:rsidR="007C2A5E" w:rsidRPr="007C2A5E">
        <w:rPr>
          <w:b/>
        </w:rPr>
        <w:t>hp</w:t>
      </w:r>
      <w:r w:rsidR="007C2A5E">
        <w:t>":53,"</w:t>
      </w:r>
      <w:r w:rsidR="007C2A5E" w:rsidRPr="007C2A5E">
        <w:rPr>
          <w:b/>
        </w:rPr>
        <w:t>criticalStrike</w:t>
      </w:r>
      <w:r w:rsidR="007C2A5E">
        <w:t>":22,"</w:t>
      </w:r>
      <w:r w:rsidR="007C2A5E" w:rsidRPr="007C2A5E">
        <w:rPr>
          <w:b/>
        </w:rPr>
        <w:t>defence</w:t>
      </w:r>
      <w:r w:rsidR="007C2A5E">
        <w:t>":49,</w:t>
      </w:r>
    </w:p>
    <w:p w:rsidR="009C07EA" w:rsidRDefault="007C2A5E" w:rsidP="00C4695A">
      <w:pPr>
        <w:pStyle w:val="HTML"/>
        <w:ind w:leftChars="600" w:left="1260"/>
      </w:pPr>
      <w:r>
        <w:t>"</w:t>
      </w:r>
      <w:r w:rsidRPr="007C2A5E">
        <w:rPr>
          <w:b/>
        </w:rPr>
        <w:t>mp</w:t>
      </w:r>
      <w:r>
        <w:t>":25,"</w:t>
      </w:r>
      <w:r w:rsidRPr="007C2A5E">
        <w:rPr>
          <w:b/>
        </w:rPr>
        <w:t>hit</w:t>
      </w:r>
      <w:r>
        <w:t>":22,"</w:t>
      </w:r>
      <w:r w:rsidR="009C07EA">
        <w:t xml:space="preserve"> </w:t>
      </w:r>
      <w:r>
        <w:t>"</w:t>
      </w:r>
      <w:r w:rsidRPr="007C2A5E">
        <w:rPr>
          <w:b/>
        </w:rPr>
        <w:t>quality</w:t>
      </w:r>
      <w:r>
        <w:t>":1,"</w:t>
      </w:r>
      <w:r w:rsidRPr="007C2A5E">
        <w:rPr>
          <w:b/>
        </w:rPr>
        <w:t>heroSoulId</w:t>
      </w:r>
      <w:r>
        <w:t>":0,</w:t>
      </w:r>
    </w:p>
    <w:p w:rsidR="007C2A5E" w:rsidRDefault="007C2A5E" w:rsidP="00C4695A">
      <w:pPr>
        <w:pStyle w:val="HTML"/>
        <w:ind w:leftChars="600" w:left="1260"/>
      </w:pPr>
      <w:r>
        <w:t>"</w:t>
      </w:r>
      <w:r w:rsidRPr="007C2A5E">
        <w:rPr>
          <w:b/>
        </w:rPr>
        <w:t>heroSoul</w:t>
      </w:r>
      <w:r>
        <w:t>":null,"</w:t>
      </w:r>
      <w:r w:rsidRPr="007C2A5E">
        <w:rPr>
          <w:b/>
        </w:rPr>
        <w:t>forcePercent</w:t>
      </w:r>
      <w:r>
        <w:t>":0,"</w:t>
      </w:r>
      <w:r w:rsidRPr="007C2A5E">
        <w:rPr>
          <w:b/>
        </w:rPr>
        <w:t>intelligencePercent</w:t>
      </w:r>
      <w:r>
        <w:t>":0,"</w:t>
      </w:r>
      <w:r w:rsidRPr="007C2A5E">
        <w:rPr>
          <w:b/>
        </w:rPr>
        <w:t>staminaPercent</w:t>
      </w:r>
      <w:r>
        <w:t>":0,"</w:t>
      </w:r>
      <w:r w:rsidRPr="007C2A5E">
        <w:rPr>
          <w:b/>
        </w:rPr>
        <w:t>agilityPercent</w:t>
      </w:r>
      <w:r>
        <w:t>":0}</w:t>
      </w:r>
      <w:r>
        <w:rPr>
          <w:rFonts w:hint="eastAsia"/>
        </w:rPr>
        <w:t>，</w:t>
      </w:r>
      <w:r>
        <w:t>{"</w:t>
      </w:r>
      <w:proofErr w:type="spellStart"/>
      <w:r w:rsidRPr="007C2A5E">
        <w:rPr>
          <w:b/>
        </w:rPr>
        <w:t>heroName</w:t>
      </w:r>
      <w:proofErr w:type="spellEnd"/>
      <w:r>
        <w:t>":"</w:t>
      </w:r>
      <w:proofErr w:type="gramStart"/>
      <w:r>
        <w:t>充阳</w:t>
      </w:r>
      <w:proofErr w:type="gramEnd"/>
      <w:r>
        <w:t>","</w:t>
      </w:r>
      <w:r w:rsidRPr="007C2A5E">
        <w:rPr>
          <w:b/>
        </w:rPr>
        <w:t>heroIcon</w:t>
      </w:r>
      <w:r>
        <w:t>":null,"</w:t>
      </w:r>
      <w:r w:rsidRPr="007C2A5E">
        <w:rPr>
          <w:b/>
        </w:rPr>
        <w:t>gender</w:t>
      </w:r>
      <w:r>
        <w:t>":1,"</w:t>
      </w:r>
      <w:r w:rsidRPr="007C2A5E">
        <w:rPr>
          <w:b/>
        </w:rPr>
        <w:t>heroForce</w:t>
      </w:r>
      <w:r>
        <w:t>":3,"</w:t>
      </w:r>
      <w:r w:rsidRPr="007C2A5E">
        <w:rPr>
          <w:b/>
        </w:rPr>
        <w:t>intelligence</w:t>
      </w:r>
      <w:r>
        <w:t>":3,"</w:t>
      </w:r>
      <w:r w:rsidRPr="007C2A5E">
        <w:rPr>
          <w:b/>
        </w:rPr>
        <w:t>stamina</w:t>
      </w:r>
      <w:r>
        <w:t>":15,"agility":7,"forceAdd":7,"intelligenceAdd":5,"staminaAdd":6,"agilityAdd":6,"attack":43,"hp":85,"criticalStrike":50,"defence":74,"mp":34,"hit":50,"commandNum":0,"quality":1,"heroSoulId":1000008,"heroSoul":{"</w:t>
      </w:r>
      <w:r w:rsidRPr="009F2CBF">
        <w:rPr>
          <w:b/>
        </w:rPr>
        <w:t>heroSoulId</w:t>
      </w:r>
      <w:r>
        <w:t>":1000008,"</w:t>
      </w:r>
      <w:r w:rsidRPr="009F2CBF">
        <w:rPr>
          <w:b/>
        </w:rPr>
        <w:t>name</w:t>
      </w:r>
      <w:r>
        <w:t xml:space="preserve">":"赵 </w:t>
      </w:r>
      <w:proofErr w:type="gramStart"/>
      <w:r>
        <w:t>奢</w:t>
      </w:r>
      <w:proofErr w:type="gramEnd"/>
      <w:r>
        <w:t>","</w:t>
      </w:r>
      <w:r w:rsidRPr="009F2CBF">
        <w:rPr>
          <w:b/>
        </w:rPr>
        <w:t>description</w:t>
      </w:r>
      <w:r>
        <w:t>":"</w:t>
      </w:r>
      <w:proofErr w:type="gramStart"/>
      <w:r>
        <w:t>战国八</w:t>
      </w:r>
      <w:proofErr w:type="gramEnd"/>
      <w:r>
        <w:t>将领之一，熟谙兵法，尤重灵活运用。","</w:t>
      </w:r>
      <w:r w:rsidRPr="009F2CBF">
        <w:rPr>
          <w:b/>
        </w:rPr>
        <w:t>time</w:t>
      </w:r>
      <w:r>
        <w:t>":"战国","</w:t>
      </w:r>
      <w:r w:rsidRPr="009F2CBF">
        <w:rPr>
          <w:b/>
        </w:rPr>
        <w:t>heroForce</w:t>
      </w:r>
      <w:r>
        <w:t>":75,"</w:t>
      </w:r>
      <w:r w:rsidRPr="009F2CBF">
        <w:rPr>
          <w:b/>
        </w:rPr>
        <w:t>intelligence</w:t>
      </w:r>
      <w:r>
        <w:t>":55,"</w:t>
      </w:r>
      <w:r w:rsidRPr="009F2CBF">
        <w:rPr>
          <w:b/>
        </w:rPr>
        <w:t>agility</w:t>
      </w:r>
      <w:r>
        <w:t>":65,"</w:t>
      </w:r>
      <w:r w:rsidRPr="009F2CBF">
        <w:rPr>
          <w:b/>
        </w:rPr>
        <w:t>stamina</w:t>
      </w:r>
      <w:r>
        <w:t>":65,"</w:t>
      </w:r>
      <w:r w:rsidRPr="009F2CBF">
        <w:rPr>
          <w:b/>
        </w:rPr>
        <w:t>totalPoint</w:t>
      </w:r>
      <w:r>
        <w:t>":260,"</w:t>
      </w:r>
      <w:r w:rsidRPr="009F2CBF">
        <w:rPr>
          <w:b/>
        </w:rPr>
        <w:t>quality</w:t>
      </w:r>
      <w:r>
        <w:t>":1,"id":8,"</w:t>
      </w:r>
      <w:r w:rsidRPr="009F2CBF">
        <w:rPr>
          <w:b/>
        </w:rPr>
        <w:t>heroSoulGrade</w:t>
      </w:r>
      <w:r>
        <w:t>":1},"forcePercent":0,"intelligencePercent":0,"staminaPercent":0,"agilityPercent":0}]</w:t>
      </w:r>
      <w:r w:rsidR="008817B6" w:rsidRPr="008817B6">
        <w:t xml:space="preserve"> "</w:t>
      </w:r>
      <w:r w:rsidR="008817B6" w:rsidRPr="008817B6">
        <w:rPr>
          <w:b/>
          <w:color w:val="FF0000"/>
        </w:rPr>
        <w:t>haveMoney</w:t>
      </w:r>
      <w:r w:rsidR="008817B6" w:rsidRPr="008817B6">
        <w:t>":231635</w:t>
      </w:r>
      <w:r>
        <w:t>}</w:t>
      </w:r>
    </w:p>
    <w:p w:rsidR="00C4695A" w:rsidRDefault="00C4695A" w:rsidP="00C4695A">
      <w:pPr>
        <w:pStyle w:val="HTML"/>
        <w:numPr>
          <w:ilvl w:val="0"/>
          <w:numId w:val="3"/>
        </w:numPr>
      </w:pPr>
      <w:r>
        <w:rPr>
          <w:rFonts w:hint="eastAsia"/>
        </w:rPr>
        <w:t>数据结构：</w:t>
      </w:r>
    </w:p>
    <w:p w:rsidR="00C4695A" w:rsidRDefault="00C4695A" w:rsidP="00C4695A">
      <w:pPr>
        <w:pStyle w:val="HTML"/>
        <w:ind w:left="1260"/>
      </w:pPr>
      <w:r>
        <w:rPr>
          <w:rFonts w:hint="eastAsia"/>
        </w:rPr>
        <w:t>分为</w:t>
      </w:r>
      <w:r w:rsidR="008817B6">
        <w:rPr>
          <w:rFonts w:hint="eastAsia"/>
        </w:rPr>
        <w:t>三</w:t>
      </w:r>
      <w:r>
        <w:rPr>
          <w:rFonts w:hint="eastAsia"/>
        </w:rPr>
        <w:t>个部分，</w:t>
      </w:r>
      <w:proofErr w:type="spellStart"/>
      <w:r w:rsidRPr="002F00A0">
        <w:rPr>
          <w:b/>
          <w:color w:val="FF0000"/>
        </w:rPr>
        <w:t>remainTime</w:t>
      </w:r>
      <w:proofErr w:type="spellEnd"/>
      <w:r>
        <w:rPr>
          <w:rFonts w:hint="eastAsia"/>
        </w:rPr>
        <w:t>为剩余时间，单位为秒；</w:t>
      </w:r>
      <w:proofErr w:type="spellStart"/>
      <w:r w:rsidRPr="002F00A0">
        <w:rPr>
          <w:b/>
          <w:color w:val="FF0000"/>
        </w:rPr>
        <w:t>userHero</w:t>
      </w:r>
      <w:proofErr w:type="spellEnd"/>
      <w:r>
        <w:rPr>
          <w:rFonts w:hint="eastAsia"/>
        </w:rPr>
        <w:t>为一个数组，每个数组对应一个武将信息；</w:t>
      </w:r>
      <w:proofErr w:type="spellStart"/>
      <w:r w:rsidR="008817B6" w:rsidRPr="008817B6">
        <w:rPr>
          <w:b/>
          <w:color w:val="FF0000"/>
        </w:rPr>
        <w:t>haveMoney</w:t>
      </w:r>
      <w:proofErr w:type="spellEnd"/>
      <w:r w:rsidR="008817B6">
        <w:rPr>
          <w:rFonts w:hint="eastAsia"/>
        </w:rPr>
        <w:t>为玩家拥有铜币数；</w:t>
      </w:r>
    </w:p>
    <w:p w:rsidR="00C4695A" w:rsidRDefault="00C4695A" w:rsidP="00C4695A">
      <w:pPr>
        <w:pStyle w:val="HTML"/>
        <w:ind w:left="1260"/>
      </w:pPr>
      <w:proofErr w:type="spellStart"/>
      <w:r w:rsidRPr="007C2A5E">
        <w:rPr>
          <w:b/>
        </w:rPr>
        <w:t>heroName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</w:rPr>
        <w:t>为武将名；</w:t>
      </w:r>
    </w:p>
    <w:p w:rsidR="00C4695A" w:rsidRDefault="00C4695A" w:rsidP="00C4695A">
      <w:pPr>
        <w:pStyle w:val="HTML"/>
        <w:tabs>
          <w:tab w:val="clear" w:pos="916"/>
          <w:tab w:val="left" w:pos="1275"/>
        </w:tabs>
        <w:ind w:firstLineChars="250" w:firstLine="600"/>
      </w:pPr>
      <w:r>
        <w:rPr>
          <w:rFonts w:hint="eastAsia"/>
        </w:rPr>
        <w:tab/>
      </w:r>
      <w:proofErr w:type="spellStart"/>
      <w:r w:rsidRPr="007C2A5E">
        <w:rPr>
          <w:b/>
        </w:rPr>
        <w:t>heroIcon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</w:rPr>
        <w:t>为武将头像；</w:t>
      </w:r>
    </w:p>
    <w:p w:rsidR="00C4695A" w:rsidRDefault="00C4695A" w:rsidP="00C4695A">
      <w:pPr>
        <w:pStyle w:val="HTML"/>
        <w:tabs>
          <w:tab w:val="clear" w:pos="916"/>
          <w:tab w:val="left" w:pos="1275"/>
        </w:tabs>
        <w:ind w:firstLineChars="250" w:firstLine="600"/>
      </w:pPr>
      <w:r>
        <w:rPr>
          <w:rFonts w:hint="eastAsia"/>
        </w:rPr>
        <w:tab/>
      </w:r>
      <w:r w:rsidRPr="007C2A5E">
        <w:rPr>
          <w:b/>
        </w:rPr>
        <w:t>gender</w:t>
      </w:r>
      <w:r>
        <w:rPr>
          <w:rFonts w:hint="eastAsia"/>
          <w:b/>
        </w:rPr>
        <w:t xml:space="preserve"> </w:t>
      </w:r>
      <w:r>
        <w:rPr>
          <w:rFonts w:hint="eastAsia"/>
        </w:rPr>
        <w:t>为性别；</w:t>
      </w:r>
    </w:p>
    <w:p w:rsidR="00C4695A" w:rsidRDefault="00C4695A" w:rsidP="00C4695A">
      <w:pPr>
        <w:pStyle w:val="HTML"/>
        <w:tabs>
          <w:tab w:val="clear" w:pos="916"/>
          <w:tab w:val="left" w:pos="1275"/>
        </w:tabs>
        <w:ind w:firstLineChars="250" w:firstLine="600"/>
      </w:pPr>
      <w:r>
        <w:rPr>
          <w:rFonts w:hint="eastAsia"/>
        </w:rPr>
        <w:tab/>
      </w:r>
      <w:proofErr w:type="spellStart"/>
      <w:r w:rsidRPr="007C2A5E">
        <w:rPr>
          <w:b/>
        </w:rPr>
        <w:t>heroForce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</w:rPr>
        <w:t>为武力；</w:t>
      </w:r>
    </w:p>
    <w:p w:rsidR="00C4695A" w:rsidRDefault="00C4695A" w:rsidP="00C4695A">
      <w:pPr>
        <w:pStyle w:val="HTML"/>
        <w:tabs>
          <w:tab w:val="clear" w:pos="916"/>
          <w:tab w:val="left" w:pos="1275"/>
        </w:tabs>
        <w:ind w:firstLineChars="250" w:firstLine="600"/>
      </w:pPr>
      <w:r>
        <w:rPr>
          <w:rFonts w:hint="eastAsia"/>
        </w:rPr>
        <w:tab/>
      </w:r>
      <w:r w:rsidRPr="007C2A5E">
        <w:rPr>
          <w:b/>
        </w:rPr>
        <w:t>intelligence</w:t>
      </w:r>
      <w:r>
        <w:rPr>
          <w:rFonts w:hint="eastAsia"/>
          <w:b/>
        </w:rPr>
        <w:t xml:space="preserve"> </w:t>
      </w:r>
      <w:r>
        <w:rPr>
          <w:rFonts w:hint="eastAsia"/>
        </w:rPr>
        <w:t>为</w:t>
      </w:r>
      <w:r w:rsidR="009C07EA">
        <w:rPr>
          <w:rFonts w:hint="eastAsia"/>
        </w:rPr>
        <w:t>谋略</w:t>
      </w:r>
      <w:r>
        <w:rPr>
          <w:rFonts w:hint="eastAsia"/>
        </w:rPr>
        <w:t>；</w:t>
      </w:r>
    </w:p>
    <w:p w:rsidR="00C4695A" w:rsidRDefault="00C4695A" w:rsidP="00C4695A">
      <w:pPr>
        <w:pStyle w:val="HTML"/>
        <w:tabs>
          <w:tab w:val="clear" w:pos="916"/>
          <w:tab w:val="left" w:pos="1275"/>
        </w:tabs>
        <w:ind w:firstLineChars="250" w:firstLine="600"/>
      </w:pPr>
      <w:r>
        <w:rPr>
          <w:rFonts w:hint="eastAsia"/>
        </w:rPr>
        <w:tab/>
      </w:r>
      <w:r w:rsidRPr="007C2A5E">
        <w:rPr>
          <w:b/>
        </w:rPr>
        <w:t>stamina</w:t>
      </w:r>
      <w:r>
        <w:rPr>
          <w:rFonts w:hint="eastAsia"/>
          <w:b/>
        </w:rPr>
        <w:t xml:space="preserve"> </w:t>
      </w:r>
      <w:r>
        <w:rPr>
          <w:rFonts w:hint="eastAsia"/>
        </w:rPr>
        <w:t>为</w:t>
      </w:r>
      <w:r w:rsidR="009C07EA">
        <w:rPr>
          <w:rFonts w:hint="eastAsia"/>
        </w:rPr>
        <w:t>耐力</w:t>
      </w:r>
      <w:r>
        <w:rPr>
          <w:rFonts w:hint="eastAsia"/>
        </w:rPr>
        <w:t>；</w:t>
      </w:r>
    </w:p>
    <w:p w:rsidR="00C4695A" w:rsidRDefault="00C4695A" w:rsidP="00C4695A">
      <w:pPr>
        <w:pStyle w:val="HTML"/>
        <w:tabs>
          <w:tab w:val="clear" w:pos="916"/>
          <w:tab w:val="left" w:pos="1275"/>
        </w:tabs>
        <w:ind w:firstLineChars="250" w:firstLine="600"/>
      </w:pPr>
      <w:r>
        <w:rPr>
          <w:rFonts w:hint="eastAsia"/>
        </w:rPr>
        <w:tab/>
      </w:r>
      <w:r w:rsidRPr="007C2A5E">
        <w:rPr>
          <w:b/>
        </w:rPr>
        <w:t>agility</w:t>
      </w:r>
      <w:r>
        <w:rPr>
          <w:rFonts w:hint="eastAsia"/>
          <w:b/>
        </w:rPr>
        <w:t xml:space="preserve"> </w:t>
      </w:r>
      <w:r>
        <w:rPr>
          <w:rFonts w:hint="eastAsia"/>
        </w:rPr>
        <w:t>为</w:t>
      </w:r>
      <w:r w:rsidR="009C07EA">
        <w:rPr>
          <w:rFonts w:hint="eastAsia"/>
        </w:rPr>
        <w:t>身法</w:t>
      </w:r>
      <w:r>
        <w:rPr>
          <w:rFonts w:hint="eastAsia"/>
        </w:rPr>
        <w:t>；</w:t>
      </w:r>
    </w:p>
    <w:p w:rsidR="00C4695A" w:rsidRDefault="00C4695A" w:rsidP="00C4695A">
      <w:pPr>
        <w:pStyle w:val="HTML"/>
        <w:tabs>
          <w:tab w:val="clear" w:pos="916"/>
          <w:tab w:val="left" w:pos="1275"/>
        </w:tabs>
        <w:ind w:firstLineChars="250" w:firstLine="600"/>
      </w:pPr>
      <w:r>
        <w:rPr>
          <w:rFonts w:hint="eastAsia"/>
        </w:rPr>
        <w:tab/>
      </w:r>
      <w:proofErr w:type="spellStart"/>
      <w:r w:rsidR="009C07EA" w:rsidRPr="007C2A5E">
        <w:rPr>
          <w:b/>
        </w:rPr>
        <w:t>forceAdd</w:t>
      </w:r>
      <w:proofErr w:type="spellEnd"/>
      <w:r w:rsidR="009C07EA">
        <w:rPr>
          <w:rFonts w:hint="eastAsia"/>
          <w:b/>
        </w:rPr>
        <w:t xml:space="preserve"> </w:t>
      </w:r>
      <w:r>
        <w:rPr>
          <w:rFonts w:hint="eastAsia"/>
        </w:rPr>
        <w:t>为附加武力</w:t>
      </w:r>
      <w:r w:rsidR="009C07EA">
        <w:rPr>
          <w:rFonts w:hint="eastAsia"/>
        </w:rPr>
        <w:t>，没有为0</w:t>
      </w:r>
      <w:r>
        <w:rPr>
          <w:rFonts w:hint="eastAsia"/>
        </w:rPr>
        <w:t>；</w:t>
      </w:r>
    </w:p>
    <w:p w:rsidR="00C4695A" w:rsidRDefault="00C4695A" w:rsidP="00C4695A">
      <w:pPr>
        <w:pStyle w:val="HTML"/>
        <w:tabs>
          <w:tab w:val="clear" w:pos="916"/>
          <w:tab w:val="left" w:pos="1275"/>
        </w:tabs>
        <w:ind w:firstLineChars="250" w:firstLine="600"/>
      </w:pPr>
      <w:r>
        <w:rPr>
          <w:rFonts w:hint="eastAsia"/>
        </w:rPr>
        <w:tab/>
      </w:r>
      <w:proofErr w:type="spellStart"/>
      <w:r w:rsidR="009C07EA" w:rsidRPr="007C2A5E">
        <w:rPr>
          <w:b/>
        </w:rPr>
        <w:t>intelligenceAdd</w:t>
      </w:r>
      <w:proofErr w:type="spellEnd"/>
      <w:r w:rsidR="009C07EA">
        <w:rPr>
          <w:rFonts w:hint="eastAsia"/>
          <w:b/>
        </w:rPr>
        <w:t xml:space="preserve"> </w:t>
      </w:r>
      <w:r>
        <w:rPr>
          <w:rFonts w:hint="eastAsia"/>
        </w:rPr>
        <w:t>为附加</w:t>
      </w:r>
      <w:r w:rsidR="009C07EA">
        <w:rPr>
          <w:rFonts w:hint="eastAsia"/>
        </w:rPr>
        <w:t>谋略，没有为0；</w:t>
      </w:r>
    </w:p>
    <w:p w:rsidR="00C4695A" w:rsidRDefault="00C4695A" w:rsidP="009C07EA">
      <w:pPr>
        <w:pStyle w:val="HTML"/>
        <w:tabs>
          <w:tab w:val="clear" w:pos="916"/>
          <w:tab w:val="left" w:pos="1275"/>
        </w:tabs>
        <w:ind w:firstLineChars="250" w:firstLine="600"/>
      </w:pPr>
      <w:r>
        <w:rPr>
          <w:rFonts w:hint="eastAsia"/>
        </w:rPr>
        <w:tab/>
      </w:r>
      <w:proofErr w:type="spellStart"/>
      <w:r w:rsidR="009C07EA" w:rsidRPr="007C2A5E">
        <w:rPr>
          <w:b/>
        </w:rPr>
        <w:t>staminaAdd</w:t>
      </w:r>
      <w:proofErr w:type="spellEnd"/>
      <w:r w:rsidR="009C07EA">
        <w:rPr>
          <w:rFonts w:hint="eastAsia"/>
          <w:b/>
        </w:rPr>
        <w:t xml:space="preserve"> </w:t>
      </w:r>
      <w:r>
        <w:rPr>
          <w:rFonts w:hint="eastAsia"/>
        </w:rPr>
        <w:t>为附加</w:t>
      </w:r>
      <w:r w:rsidR="009C07EA">
        <w:rPr>
          <w:rFonts w:hint="eastAsia"/>
        </w:rPr>
        <w:t>耐力，没有为0；</w:t>
      </w:r>
    </w:p>
    <w:p w:rsidR="009C07EA" w:rsidRDefault="009C07EA" w:rsidP="00C4695A">
      <w:pPr>
        <w:pStyle w:val="HTML"/>
        <w:tabs>
          <w:tab w:val="clear" w:pos="916"/>
          <w:tab w:val="left" w:pos="1275"/>
        </w:tabs>
        <w:ind w:firstLineChars="250" w:firstLine="600"/>
      </w:pPr>
      <w:r>
        <w:rPr>
          <w:rFonts w:hint="eastAsia"/>
        </w:rPr>
        <w:tab/>
      </w:r>
      <w:proofErr w:type="spellStart"/>
      <w:r w:rsidRPr="007C2A5E">
        <w:rPr>
          <w:b/>
        </w:rPr>
        <w:t>agilityAdd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</w:rPr>
        <w:t>为附加身法，没有为0；</w:t>
      </w:r>
    </w:p>
    <w:p w:rsidR="009C07EA" w:rsidRDefault="009C07EA" w:rsidP="00C4695A">
      <w:pPr>
        <w:pStyle w:val="HTML"/>
        <w:tabs>
          <w:tab w:val="clear" w:pos="916"/>
          <w:tab w:val="left" w:pos="1275"/>
        </w:tabs>
        <w:ind w:firstLineChars="250" w:firstLine="600"/>
      </w:pPr>
      <w:r>
        <w:rPr>
          <w:rFonts w:hint="eastAsia"/>
        </w:rPr>
        <w:tab/>
      </w:r>
      <w:r w:rsidRPr="007C2A5E">
        <w:rPr>
          <w:b/>
        </w:rPr>
        <w:t>attack</w:t>
      </w:r>
      <w:r>
        <w:rPr>
          <w:rFonts w:hint="eastAsia"/>
          <w:b/>
        </w:rPr>
        <w:t xml:space="preserve"> </w:t>
      </w:r>
      <w:r>
        <w:rPr>
          <w:rFonts w:hint="eastAsia"/>
        </w:rPr>
        <w:t>为攻击；</w:t>
      </w:r>
    </w:p>
    <w:p w:rsidR="009C07EA" w:rsidRDefault="009C07EA" w:rsidP="00C4695A">
      <w:pPr>
        <w:pStyle w:val="HTML"/>
        <w:tabs>
          <w:tab w:val="clear" w:pos="916"/>
          <w:tab w:val="left" w:pos="1275"/>
        </w:tabs>
        <w:ind w:firstLineChars="250" w:firstLine="600"/>
      </w:pPr>
      <w:r>
        <w:rPr>
          <w:rFonts w:hint="eastAsia"/>
        </w:rPr>
        <w:tab/>
      </w:r>
      <w:proofErr w:type="spellStart"/>
      <w:r w:rsidRPr="007C2A5E">
        <w:rPr>
          <w:b/>
        </w:rPr>
        <w:t>hp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</w:rPr>
        <w:t>为体力；</w:t>
      </w:r>
    </w:p>
    <w:p w:rsidR="002F00A0" w:rsidRDefault="009C07EA" w:rsidP="009C07EA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C2A5E">
        <w:rPr>
          <w:b/>
        </w:rPr>
        <w:t>criticalStrike</w:t>
      </w:r>
      <w:proofErr w:type="spellEnd"/>
      <w:r>
        <w:rPr>
          <w:rFonts w:hint="eastAsia"/>
          <w:b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为暴击；</w:t>
      </w:r>
    </w:p>
    <w:p w:rsidR="009C07EA" w:rsidRDefault="009C07EA" w:rsidP="009C07EA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C2A5E">
        <w:rPr>
          <w:b/>
        </w:rPr>
        <w:lastRenderedPageBreak/>
        <w:t>defence</w:t>
      </w:r>
      <w:proofErr w:type="spellEnd"/>
      <w:r>
        <w:rPr>
          <w:rFonts w:hint="eastAsia"/>
          <w:b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为防御；</w:t>
      </w:r>
    </w:p>
    <w:p w:rsidR="009C07EA" w:rsidRDefault="009C07EA" w:rsidP="009C07EA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C2A5E">
        <w:rPr>
          <w:b/>
        </w:rPr>
        <w:t>mp</w:t>
      </w:r>
      <w:proofErr w:type="spellEnd"/>
      <w:r>
        <w:rPr>
          <w:rFonts w:hint="eastAsia"/>
          <w:b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为精力；</w:t>
      </w:r>
    </w:p>
    <w:p w:rsidR="009C07EA" w:rsidRDefault="009C07EA" w:rsidP="009C07EA">
      <w:pPr>
        <w:rPr>
          <w:rFonts w:ascii="宋体" w:eastAsia="宋体" w:hAnsi="宋体" w:cs="宋体"/>
          <w:kern w:val="0"/>
          <w:sz w:val="24"/>
          <w:szCs w:val="24"/>
        </w:rPr>
      </w:pPr>
      <w:r w:rsidRPr="007C2A5E">
        <w:rPr>
          <w:b/>
        </w:rPr>
        <w:t>hit</w:t>
      </w:r>
      <w:r>
        <w:rPr>
          <w:rFonts w:hint="eastAsia"/>
          <w:b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为命中；</w:t>
      </w:r>
    </w:p>
    <w:p w:rsidR="009C07EA" w:rsidRDefault="009C07EA" w:rsidP="009C07EA">
      <w:pPr>
        <w:rPr>
          <w:rFonts w:ascii="宋体" w:eastAsia="宋体" w:hAnsi="宋体" w:cs="宋体"/>
          <w:kern w:val="0"/>
          <w:sz w:val="24"/>
          <w:szCs w:val="24"/>
        </w:rPr>
      </w:pPr>
      <w:r w:rsidRPr="007C2A5E">
        <w:rPr>
          <w:b/>
        </w:rPr>
        <w:t>quality</w:t>
      </w:r>
      <w:r>
        <w:rPr>
          <w:rFonts w:hint="eastAsia"/>
          <w:b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为品质；</w:t>
      </w:r>
    </w:p>
    <w:p w:rsidR="009C07EA" w:rsidRDefault="009C07EA" w:rsidP="009C07EA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C2A5E">
        <w:rPr>
          <w:b/>
        </w:rPr>
        <w:t>forcePercent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为武力所占比重；</w:t>
      </w:r>
    </w:p>
    <w:p w:rsidR="009C07EA" w:rsidRDefault="009C07EA" w:rsidP="009C07EA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C2A5E">
        <w:rPr>
          <w:b/>
        </w:rPr>
        <w:t>intelligencePercent</w:t>
      </w:r>
      <w:proofErr w:type="spellEnd"/>
      <w:r>
        <w:rPr>
          <w:rFonts w:hint="eastAsia"/>
          <w:b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为谋略所占比重；</w:t>
      </w:r>
    </w:p>
    <w:p w:rsidR="009C07EA" w:rsidRDefault="009C07EA" w:rsidP="009C07EA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C2A5E">
        <w:rPr>
          <w:b/>
        </w:rPr>
        <w:t>staminaPercent</w:t>
      </w:r>
      <w:proofErr w:type="spellEnd"/>
      <w:r>
        <w:rPr>
          <w:rFonts w:hint="eastAsia"/>
          <w:b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为耐力所占比重；</w:t>
      </w:r>
    </w:p>
    <w:p w:rsidR="009C07EA" w:rsidRPr="009C07EA" w:rsidRDefault="009C07EA" w:rsidP="009C07EA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C2A5E">
        <w:rPr>
          <w:b/>
        </w:rPr>
        <w:t>agilityPercent</w:t>
      </w:r>
      <w:proofErr w:type="spellEnd"/>
      <w:r>
        <w:rPr>
          <w:rFonts w:hint="eastAsia"/>
          <w:b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为敏捷所占比重；</w:t>
      </w:r>
    </w:p>
    <w:p w:rsidR="009C07EA" w:rsidRDefault="009C07EA" w:rsidP="009C07EA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C2A5E">
        <w:rPr>
          <w:b/>
        </w:rPr>
        <w:t>heroSoulId</w:t>
      </w:r>
      <w:proofErr w:type="spellEnd"/>
      <w:r>
        <w:rPr>
          <w:rFonts w:hint="eastAsia"/>
          <w:b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为武魂ID，没有则为0；</w:t>
      </w:r>
    </w:p>
    <w:p w:rsidR="009C07EA" w:rsidRDefault="009F2CBF" w:rsidP="009C07EA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C2A5E">
        <w:rPr>
          <w:b/>
        </w:rPr>
        <w:t>heroSoul</w:t>
      </w:r>
      <w:proofErr w:type="spellEnd"/>
      <w:r>
        <w:rPr>
          <w:rFonts w:hint="eastAsia"/>
          <w:b/>
        </w:rPr>
        <w:t xml:space="preserve"> </w:t>
      </w:r>
      <w:r w:rsidR="009C07EA">
        <w:rPr>
          <w:rFonts w:ascii="宋体" w:eastAsia="宋体" w:hAnsi="宋体" w:cs="宋体" w:hint="eastAsia"/>
          <w:kern w:val="0"/>
          <w:sz w:val="24"/>
          <w:szCs w:val="24"/>
        </w:rPr>
        <w:t>为武魂属性Map，没有为NULL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</w:p>
    <w:p w:rsidR="009F2CBF" w:rsidRDefault="009F2CBF" w:rsidP="009C07E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如果有的话，结构如下：</w:t>
      </w:r>
    </w:p>
    <w:p w:rsidR="009F2CBF" w:rsidRDefault="009F2CBF" w:rsidP="009C07EA">
      <w:pPr>
        <w:rPr>
          <w:rFonts w:ascii="宋体" w:eastAsia="宋体" w:hAnsi="宋体" w:cs="宋体"/>
          <w:kern w:val="0"/>
          <w:sz w:val="24"/>
          <w:szCs w:val="24"/>
        </w:rPr>
      </w:pPr>
      <w:r w:rsidRPr="009F2CBF">
        <w:rPr>
          <w:b/>
        </w:rPr>
        <w:t>name</w:t>
      </w:r>
      <w:r>
        <w:rPr>
          <w:rFonts w:ascii="宋体" w:eastAsia="宋体" w:hAnsi="宋体" w:cs="宋体" w:hint="eastAsia"/>
          <w:kern w:val="0"/>
          <w:sz w:val="24"/>
          <w:szCs w:val="24"/>
        </w:rPr>
        <w:t>为武魂名称；</w:t>
      </w:r>
    </w:p>
    <w:p w:rsidR="009F2CBF" w:rsidRDefault="009F2CBF" w:rsidP="009C07EA">
      <w:pPr>
        <w:rPr>
          <w:rFonts w:ascii="宋体" w:eastAsia="宋体" w:hAnsi="宋体" w:cs="宋体"/>
          <w:kern w:val="0"/>
          <w:sz w:val="24"/>
          <w:szCs w:val="24"/>
        </w:rPr>
      </w:pPr>
      <w:r w:rsidRPr="009F2CBF">
        <w:rPr>
          <w:b/>
        </w:rPr>
        <w:t>description</w:t>
      </w:r>
      <w:r>
        <w:rPr>
          <w:rFonts w:ascii="宋体" w:eastAsia="宋体" w:hAnsi="宋体" w:cs="宋体" w:hint="eastAsia"/>
          <w:kern w:val="0"/>
          <w:sz w:val="24"/>
          <w:szCs w:val="24"/>
        </w:rPr>
        <w:t>为武魂描述；</w:t>
      </w:r>
    </w:p>
    <w:p w:rsidR="009F2CBF" w:rsidRDefault="009F2CBF" w:rsidP="009C07EA">
      <w:pPr>
        <w:rPr>
          <w:rFonts w:ascii="宋体" w:eastAsia="宋体" w:hAnsi="宋体" w:cs="宋体"/>
          <w:kern w:val="0"/>
          <w:sz w:val="24"/>
          <w:szCs w:val="24"/>
        </w:rPr>
      </w:pPr>
      <w:r w:rsidRPr="009F2CBF">
        <w:rPr>
          <w:b/>
        </w:rPr>
        <w:t>time</w:t>
      </w:r>
      <w:r>
        <w:rPr>
          <w:rFonts w:hint="eastAsia"/>
          <w:b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为时代；</w:t>
      </w:r>
    </w:p>
    <w:p w:rsidR="009F2CBF" w:rsidRDefault="00AC7763" w:rsidP="009C07EA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ins w:id="2" w:author="景安阳" w:date="2012-09-19T11:49:00Z">
        <w:r w:rsidRPr="00AC7763">
          <w:rPr>
            <w:b/>
          </w:rPr>
          <w:t>heroSoulForce</w:t>
        </w:r>
      </w:ins>
      <w:commentRangeStart w:id="3"/>
      <w:proofErr w:type="spellEnd"/>
      <w:del w:id="4" w:author="景安阳" w:date="2012-09-19T11:49:00Z">
        <w:r w:rsidR="009F2CBF" w:rsidRPr="009F2CBF" w:rsidDel="00AC7763">
          <w:rPr>
            <w:b/>
          </w:rPr>
          <w:delText>heroForce</w:delText>
        </w:r>
        <w:commentRangeEnd w:id="3"/>
        <w:r w:rsidDel="00AC7763">
          <w:rPr>
            <w:rStyle w:val="a5"/>
          </w:rPr>
          <w:commentReference w:id="3"/>
        </w:r>
      </w:del>
      <w:r w:rsidR="009F2CBF">
        <w:rPr>
          <w:rFonts w:ascii="宋体" w:eastAsia="宋体" w:hAnsi="宋体" w:cs="宋体" w:hint="eastAsia"/>
          <w:kern w:val="0"/>
          <w:sz w:val="24"/>
          <w:szCs w:val="24"/>
        </w:rPr>
        <w:t>为武魂武力；</w:t>
      </w:r>
    </w:p>
    <w:p w:rsidR="009F2CBF" w:rsidRDefault="00AC7763" w:rsidP="009C07EA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ins w:id="5" w:author="景安阳" w:date="2012-09-19T11:51:00Z">
        <w:r w:rsidRPr="00AC7763">
          <w:rPr>
            <w:b/>
          </w:rPr>
          <w:t>heroSoulIntelligence</w:t>
        </w:r>
        <w:proofErr w:type="spellEnd"/>
        <w:r>
          <w:rPr>
            <w:rFonts w:hint="eastAsia"/>
            <w:b/>
          </w:rPr>
          <w:t xml:space="preserve"> </w:t>
        </w:r>
      </w:ins>
      <w:commentRangeStart w:id="6"/>
      <w:del w:id="7" w:author="景安阳" w:date="2012-09-19T11:51:00Z">
        <w:r w:rsidR="009F2CBF" w:rsidRPr="009F2CBF" w:rsidDel="00AC7763">
          <w:rPr>
            <w:b/>
          </w:rPr>
          <w:delText>intelligence</w:delText>
        </w:r>
        <w:r w:rsidR="009F2CBF" w:rsidDel="00AC7763">
          <w:rPr>
            <w:rFonts w:hint="eastAsia"/>
            <w:b/>
          </w:rPr>
          <w:delText xml:space="preserve"> </w:delText>
        </w:r>
        <w:commentRangeEnd w:id="6"/>
        <w:r w:rsidDel="00AC7763">
          <w:rPr>
            <w:rStyle w:val="a5"/>
          </w:rPr>
          <w:commentReference w:id="6"/>
        </w:r>
      </w:del>
      <w:r w:rsidR="009F2CBF">
        <w:rPr>
          <w:rFonts w:ascii="宋体" w:eastAsia="宋体" w:hAnsi="宋体" w:cs="宋体" w:hint="eastAsia"/>
          <w:kern w:val="0"/>
          <w:sz w:val="24"/>
          <w:szCs w:val="24"/>
        </w:rPr>
        <w:t>为武魂谋略；</w:t>
      </w:r>
    </w:p>
    <w:p w:rsidR="009F2CBF" w:rsidRDefault="00AC7763" w:rsidP="009C07EA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ins w:id="8" w:author="景安阳" w:date="2012-09-19T11:51:00Z">
        <w:r w:rsidRPr="00AC7763">
          <w:rPr>
            <w:b/>
          </w:rPr>
          <w:t>heroSoulAgility</w:t>
        </w:r>
        <w:proofErr w:type="spellEnd"/>
        <w:r>
          <w:rPr>
            <w:rFonts w:hint="eastAsia"/>
            <w:b/>
          </w:rPr>
          <w:t xml:space="preserve"> </w:t>
        </w:r>
      </w:ins>
      <w:commentRangeStart w:id="9"/>
      <w:del w:id="10" w:author="景安阳" w:date="2012-09-19T11:51:00Z">
        <w:r w:rsidR="009F2CBF" w:rsidRPr="009F2CBF" w:rsidDel="00AC7763">
          <w:rPr>
            <w:b/>
          </w:rPr>
          <w:delText>agility</w:delText>
        </w:r>
        <w:r w:rsidR="009F2CBF" w:rsidDel="00AC7763">
          <w:rPr>
            <w:rFonts w:hint="eastAsia"/>
            <w:b/>
          </w:rPr>
          <w:delText xml:space="preserve"> </w:delText>
        </w:r>
        <w:commentRangeEnd w:id="9"/>
        <w:r w:rsidDel="00AC7763">
          <w:rPr>
            <w:rStyle w:val="a5"/>
          </w:rPr>
          <w:commentReference w:id="9"/>
        </w:r>
      </w:del>
      <w:r w:rsidR="009F2CBF">
        <w:rPr>
          <w:rFonts w:ascii="宋体" w:eastAsia="宋体" w:hAnsi="宋体" w:cs="宋体" w:hint="eastAsia"/>
          <w:kern w:val="0"/>
          <w:sz w:val="24"/>
          <w:szCs w:val="24"/>
        </w:rPr>
        <w:t>为武魂身法；</w:t>
      </w:r>
    </w:p>
    <w:p w:rsidR="009F2CBF" w:rsidRDefault="00AC7763" w:rsidP="009C07EA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ins w:id="11" w:author="景安阳" w:date="2012-09-19T11:51:00Z">
        <w:r w:rsidRPr="00AC7763">
          <w:rPr>
            <w:b/>
          </w:rPr>
          <w:t>heroSoulStamina</w:t>
        </w:r>
        <w:proofErr w:type="spellEnd"/>
        <w:r>
          <w:rPr>
            <w:rFonts w:hint="eastAsia"/>
            <w:b/>
          </w:rPr>
          <w:t xml:space="preserve"> </w:t>
        </w:r>
      </w:ins>
      <w:commentRangeStart w:id="12"/>
      <w:del w:id="13" w:author="景安阳" w:date="2012-09-19T11:51:00Z">
        <w:r w:rsidR="009F2CBF" w:rsidRPr="009F2CBF" w:rsidDel="00AC7763">
          <w:rPr>
            <w:b/>
          </w:rPr>
          <w:delText>stamina</w:delText>
        </w:r>
        <w:commentRangeEnd w:id="12"/>
        <w:r w:rsidDel="00AC7763">
          <w:rPr>
            <w:rStyle w:val="a5"/>
          </w:rPr>
          <w:commentReference w:id="12"/>
        </w:r>
      </w:del>
      <w:r w:rsidR="009F2CBF">
        <w:rPr>
          <w:rFonts w:ascii="宋体" w:eastAsia="宋体" w:hAnsi="宋体" w:cs="宋体" w:hint="eastAsia"/>
          <w:kern w:val="0"/>
          <w:sz w:val="24"/>
          <w:szCs w:val="24"/>
        </w:rPr>
        <w:t>为武魂耐力；</w:t>
      </w:r>
    </w:p>
    <w:p w:rsidR="009F2CBF" w:rsidRDefault="009F2CBF" w:rsidP="009C07EA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F2CBF">
        <w:rPr>
          <w:b/>
        </w:rPr>
        <w:t>totalPoint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为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武魂总点数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8817B6" w:rsidRDefault="008B24AE" w:rsidP="009C07EA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ins w:id="14" w:author="景安阳" w:date="2012-09-19T11:52:00Z">
        <w:r>
          <w:rPr>
            <w:rFonts w:hint="eastAsia"/>
            <w:b/>
          </w:rPr>
          <w:t>heroSoulGrade</w:t>
        </w:r>
        <w:proofErr w:type="spellEnd"/>
        <w:r>
          <w:rPr>
            <w:rFonts w:hint="eastAsia"/>
            <w:b/>
          </w:rPr>
          <w:t xml:space="preserve"> </w:t>
        </w:r>
      </w:ins>
      <w:commentRangeStart w:id="15"/>
      <w:del w:id="16" w:author="景安阳" w:date="2012-09-19T11:52:00Z">
        <w:r w:rsidR="009F2CBF" w:rsidRPr="009F2CBF" w:rsidDel="008B24AE">
          <w:rPr>
            <w:b/>
          </w:rPr>
          <w:delText>quality</w:delText>
        </w:r>
        <w:commentRangeEnd w:id="15"/>
        <w:r w:rsidDel="008B24AE">
          <w:rPr>
            <w:rStyle w:val="a5"/>
          </w:rPr>
          <w:commentReference w:id="15"/>
        </w:r>
      </w:del>
      <w:r w:rsidR="009F2CBF">
        <w:rPr>
          <w:rFonts w:ascii="宋体" w:eastAsia="宋体" w:hAnsi="宋体" w:cs="宋体" w:hint="eastAsia"/>
          <w:kern w:val="0"/>
          <w:sz w:val="24"/>
          <w:szCs w:val="24"/>
        </w:rPr>
        <w:t>为武魂品级</w:t>
      </w:r>
    </w:p>
    <w:p w:rsidR="008817B6" w:rsidRDefault="008817B6" w:rsidP="009C07EA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817B6">
        <w:rPr>
          <w:b/>
          <w:color w:val="FF0000"/>
        </w:rPr>
        <w:t>haveMoney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为玩家拥有铜币数；</w:t>
      </w:r>
    </w:p>
    <w:p w:rsidR="009F2CBF" w:rsidRDefault="009F2CBF" w:rsidP="009F2CBF">
      <w:bookmarkStart w:id="17" w:name="_GoBack"/>
      <w:bookmarkEnd w:id="17"/>
    </w:p>
    <w:p w:rsidR="009F2CBF" w:rsidRDefault="009F2CBF" w:rsidP="009F2CB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招募</w:t>
      </w:r>
    </w:p>
    <w:p w:rsidR="009F2CBF" w:rsidRDefault="009F2CBF" w:rsidP="009F2CB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招募接口：</w:t>
      </w:r>
    </w:p>
    <w:p w:rsidR="009F2CBF" w:rsidRDefault="009F2CBF" w:rsidP="009F2CB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接口函数：</w:t>
      </w:r>
      <w:proofErr w:type="spellStart"/>
      <w:r w:rsidRPr="009F2CBF">
        <w:t>employHero</w:t>
      </w:r>
      <w:proofErr w:type="spellEnd"/>
      <w:r w:rsidRPr="009F2CBF">
        <w:t>(</w:t>
      </w:r>
      <w:proofErr w:type="spellStart"/>
      <w:r w:rsidRPr="009F2CBF">
        <w:t>num,callBack</w:t>
      </w:r>
      <w:proofErr w:type="spellEnd"/>
      <w:r w:rsidRPr="009F2CBF">
        <w:t>)</w:t>
      </w:r>
    </w:p>
    <w:p w:rsidR="009F2CBF" w:rsidRDefault="009F2CBF" w:rsidP="009F2CB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函数参数，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为酒馆武将数组的索引，</w:t>
      </w:r>
      <w:r>
        <w:rPr>
          <w:rFonts w:hint="eastAsia"/>
        </w:rPr>
        <w:t>0,1,2,3,4,5</w:t>
      </w:r>
    </w:p>
    <w:p w:rsidR="009F2CBF" w:rsidRDefault="009F2CBF" w:rsidP="009F2CB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返回数据，同上；</w:t>
      </w:r>
    </w:p>
    <w:p w:rsidR="000337C7" w:rsidRDefault="000337C7" w:rsidP="000337C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武将刷新</w:t>
      </w:r>
    </w:p>
    <w:p w:rsidR="000337C7" w:rsidRDefault="000337C7" w:rsidP="000337C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接口函数：</w:t>
      </w:r>
      <w:proofErr w:type="spellStart"/>
      <w:r w:rsidRPr="000337C7">
        <w:t>refreshHeroList</w:t>
      </w:r>
      <w:proofErr w:type="spellEnd"/>
      <w:r w:rsidRPr="000337C7">
        <w:t>(</w:t>
      </w:r>
      <w:proofErr w:type="spellStart"/>
      <w:r w:rsidRPr="000337C7">
        <w:t>callBack</w:t>
      </w:r>
      <w:proofErr w:type="spellEnd"/>
      <w:r w:rsidRPr="000337C7">
        <w:t>)</w:t>
      </w:r>
    </w:p>
    <w:p w:rsidR="000337C7" w:rsidRPr="009F2CBF" w:rsidRDefault="000337C7" w:rsidP="000337C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返回数据，同上；</w:t>
      </w:r>
    </w:p>
    <w:sectPr w:rsidR="000337C7" w:rsidRPr="009F2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景安阳" w:date="2012-09-19T11:52:00Z" w:initials="景安阳">
    <w:p w:rsidR="00AC7763" w:rsidRDefault="00AC7763">
      <w:pPr>
        <w:pStyle w:val="a6"/>
      </w:pPr>
      <w:r>
        <w:rPr>
          <w:rStyle w:val="a5"/>
        </w:rPr>
        <w:annotationRef/>
      </w:r>
    </w:p>
  </w:comment>
  <w:comment w:id="6" w:author="景安阳" w:date="2012-09-19T11:49:00Z" w:initials="景安阳">
    <w:p w:rsidR="00AC7763" w:rsidRDefault="00AC7763">
      <w:pPr>
        <w:pStyle w:val="a6"/>
      </w:pPr>
      <w:r>
        <w:rPr>
          <w:rStyle w:val="a5"/>
        </w:rPr>
        <w:annotationRef/>
      </w:r>
    </w:p>
  </w:comment>
  <w:comment w:id="9" w:author="景安阳" w:date="2012-09-19T11:49:00Z" w:initials="景安阳">
    <w:p w:rsidR="00AC7763" w:rsidRDefault="00AC7763">
      <w:pPr>
        <w:pStyle w:val="a6"/>
      </w:pPr>
      <w:r>
        <w:rPr>
          <w:rStyle w:val="a5"/>
        </w:rPr>
        <w:annotationRef/>
      </w:r>
    </w:p>
  </w:comment>
  <w:comment w:id="12" w:author="景安阳" w:date="2012-09-19T11:49:00Z" w:initials="景安阳">
    <w:p w:rsidR="00AC7763" w:rsidRDefault="00AC7763">
      <w:pPr>
        <w:pStyle w:val="a6"/>
      </w:pPr>
      <w:r>
        <w:rPr>
          <w:rStyle w:val="a5"/>
        </w:rPr>
        <w:annotationRef/>
      </w:r>
    </w:p>
  </w:comment>
  <w:comment w:id="15" w:author="景安阳" w:date="2012-09-19T11:51:00Z" w:initials="景安阳">
    <w:p w:rsidR="008B24AE" w:rsidRDefault="008B24AE">
      <w:pPr>
        <w:pStyle w:val="a6"/>
      </w:pPr>
      <w:r>
        <w:rPr>
          <w:rStyle w:val="a5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B2CFF"/>
    <w:multiLevelType w:val="hybridMultilevel"/>
    <w:tmpl w:val="79CE32A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F6F64E5"/>
    <w:multiLevelType w:val="hybridMultilevel"/>
    <w:tmpl w:val="F88EE30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EE71A0"/>
    <w:multiLevelType w:val="hybridMultilevel"/>
    <w:tmpl w:val="CE86608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70AD7A6F"/>
    <w:multiLevelType w:val="hybridMultilevel"/>
    <w:tmpl w:val="EAE6171A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74C7CE3"/>
    <w:multiLevelType w:val="hybridMultilevel"/>
    <w:tmpl w:val="79CE32A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392"/>
    <w:rsid w:val="000337C7"/>
    <w:rsid w:val="002F00A0"/>
    <w:rsid w:val="00373ACD"/>
    <w:rsid w:val="007C2A5E"/>
    <w:rsid w:val="008817B6"/>
    <w:rsid w:val="008B24AE"/>
    <w:rsid w:val="00901A78"/>
    <w:rsid w:val="009C07EA"/>
    <w:rsid w:val="009F2CBF"/>
    <w:rsid w:val="00AC7763"/>
    <w:rsid w:val="00C4695A"/>
    <w:rsid w:val="00DD6392"/>
    <w:rsid w:val="00E4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00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00A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F00A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F00A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F00A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2F00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F00A0"/>
    <w:rPr>
      <w:rFonts w:ascii="宋体" w:eastAsia="宋体" w:hAnsi="宋体" w:cs="宋体"/>
      <w:kern w:val="0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901A78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901A78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901A78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901A78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901A78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901A7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01A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00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00A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F00A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F00A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F00A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2F00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F00A0"/>
    <w:rPr>
      <w:rFonts w:ascii="宋体" w:eastAsia="宋体" w:hAnsi="宋体" w:cs="宋体"/>
      <w:kern w:val="0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901A78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901A78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901A78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901A78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901A78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901A7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01A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535BC-36F3-4009-AE07-8FC3CDFF1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景安阳</dc:creator>
  <cp:keywords/>
  <dc:description/>
  <cp:lastModifiedBy>景安阳</cp:lastModifiedBy>
  <cp:revision>6</cp:revision>
  <dcterms:created xsi:type="dcterms:W3CDTF">2012-09-05T05:34:00Z</dcterms:created>
  <dcterms:modified xsi:type="dcterms:W3CDTF">2012-09-19T03:53:00Z</dcterms:modified>
</cp:coreProperties>
</file>